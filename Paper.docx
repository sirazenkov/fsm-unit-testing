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02B6A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НАЦИОНАЛЬНЫЙ </w:t>
      </w:r>
      <w:r w:rsidR="00D02B6A" w:rsidRPr="00D02B6A">
        <w:rPr>
          <w:rFonts w:ascii="Times New Roman" w:hAnsi="Times New Roman" w:cs="Times New Roman"/>
          <w:sz w:val="24"/>
          <w:szCs w:val="24"/>
        </w:rPr>
        <w:t>ИССЛЕДОВАТЕЛЬСКИЙ</w:t>
      </w:r>
    </w:p>
    <w:p w:rsidR="00B438EE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:rsidR="004667FD" w:rsidRPr="00D02B6A" w:rsidRDefault="004667F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5D56" w:rsidRDefault="00FB5D56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2F33" w:rsidRPr="00C05D59" w:rsidRDefault="00922F33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B6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D02B6A" w:rsidRPr="004C16A4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456" w:rsidRPr="00586A2D" w:rsidRDefault="00586A2D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Конечно-автоматное модульное тестирование программных реализаций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1E70FE" w:rsidRPr="001E70FE" w:rsidRDefault="001E70FE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2B6A">
        <w:rPr>
          <w:rFonts w:ascii="Times New Roman" w:hAnsi="Times New Roman" w:cs="Times New Roman"/>
          <w:sz w:val="24"/>
          <w:szCs w:val="24"/>
        </w:rPr>
        <w:t>Разенков</w:t>
      </w:r>
      <w:proofErr w:type="spellEnd"/>
      <w:r w:rsidRPr="00D02B6A">
        <w:rPr>
          <w:rFonts w:ascii="Times New Roman" w:hAnsi="Times New Roman" w:cs="Times New Roman"/>
          <w:sz w:val="24"/>
          <w:szCs w:val="24"/>
        </w:rPr>
        <w:t xml:space="preserve"> Семен Игоревич</w:t>
      </w: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B6A" w:rsidRP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10.05.01 Компьютерная безопасность</w:t>
      </w:r>
    </w:p>
    <w:p w:rsidR="00D02B6A" w:rsidRDefault="00D02B6A" w:rsidP="00F579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2B6A"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Направленность (профиль) «Анализ безопасности компьютерных систем»</w:t>
      </w:r>
    </w:p>
    <w:p w:rsidR="00D02B6A" w:rsidRDefault="00D02B6A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B5D56" w:rsidRDefault="00FB5D56" w:rsidP="00F579F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FB5D56" w:rsidSect="00D13171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Default="00DC19ED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13DEA" w:rsidRDefault="00213DEA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4C59" w:rsidRPr="00C05D59" w:rsidRDefault="00A74C59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19ED" w:rsidRPr="00DC19ED" w:rsidRDefault="00DC19E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9ED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 работы</w:t>
      </w:r>
    </w:p>
    <w:p w:rsidR="00DC19ED" w:rsidRPr="00DC19ED" w:rsidRDefault="00586A2D" w:rsidP="00F579F7">
      <w:pPr>
        <w:jc w:val="lef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канд. физ.-мат. наук</w:t>
      </w:r>
    </w:p>
    <w:p w:rsidR="00DC19ED" w:rsidRDefault="002B3C3B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7pt;margin-top:15.8pt;width:51.6pt;height:16.7pt;z-index:251660288;mso-width-relative:margin;mso-height-relative:margin" stroked="f">
            <v:textbox style="mso-next-textbox:#_x0000_s1026">
              <w:txbxContent>
                <w:p w:rsidR="00287775" w:rsidRPr="009B2A20" w:rsidRDefault="00287775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DC19ED" w:rsidRPr="00DC19ED">
        <w:rPr>
          <w:rFonts w:ascii="Times New Roman" w:hAnsi="Times New Roman" w:cs="Times New Roman"/>
          <w:sz w:val="24"/>
          <w:szCs w:val="24"/>
        </w:rPr>
        <w:t>________________</w:t>
      </w:r>
      <w:r w:rsidR="007F5D15">
        <w:rPr>
          <w:rFonts w:ascii="Times New Roman" w:hAnsi="Times New Roman" w:cs="Times New Roman"/>
          <w:sz w:val="24"/>
          <w:szCs w:val="24"/>
        </w:rPr>
        <w:t xml:space="preserve"> </w:t>
      </w:r>
      <w:r w:rsidR="00586A2D">
        <w:rPr>
          <w:rFonts w:ascii="Times New Roman" w:hAnsi="Times New Roman" w:cs="Times New Roman"/>
          <w:sz w:val="24"/>
          <w:szCs w:val="24"/>
        </w:rPr>
        <w:t>А. С</w:t>
      </w:r>
      <w:r w:rsidR="00DC19ED" w:rsidRPr="00DC19ED">
        <w:rPr>
          <w:rFonts w:ascii="Times New Roman" w:hAnsi="Times New Roman" w:cs="Times New Roman"/>
          <w:sz w:val="24"/>
          <w:szCs w:val="24"/>
        </w:rPr>
        <w:t xml:space="preserve">. </w:t>
      </w:r>
      <w:r w:rsidR="00586A2D">
        <w:rPr>
          <w:rFonts w:ascii="Times New Roman" w:hAnsi="Times New Roman" w:cs="Times New Roman"/>
          <w:sz w:val="24"/>
          <w:szCs w:val="24"/>
        </w:rPr>
        <w:t>Твардовский</w:t>
      </w:r>
    </w:p>
    <w:p w:rsidR="001C38E2" w:rsidRDefault="001C38E2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</w:t>
      </w:r>
      <w:r w:rsidRPr="00C05D59">
        <w:rPr>
          <w:rFonts w:ascii="Times New Roman" w:hAnsi="Times New Roman" w:cs="Times New Roman"/>
          <w:sz w:val="24"/>
          <w:szCs w:val="24"/>
        </w:rPr>
        <w:t xml:space="preserve"> </w:t>
      </w:r>
      <w:r w:rsidR="001C38E2" w:rsidRPr="001C38E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C38E2" w:rsidRPr="001C38E2">
        <w:rPr>
          <w:rFonts w:ascii="Times New Roman" w:hAnsi="Times New Roman" w:cs="Times New Roman"/>
          <w:sz w:val="24"/>
          <w:szCs w:val="24"/>
        </w:rPr>
        <w:t>г.</w:t>
      </w:r>
    </w:p>
    <w:p w:rsidR="00142365" w:rsidRDefault="00142365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>Автор работы</w:t>
      </w:r>
    </w:p>
    <w:p w:rsidR="00307046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 w:rsidRPr="00213DEA">
        <w:rPr>
          <w:rFonts w:ascii="Times New Roman" w:hAnsi="Times New Roman" w:cs="Times New Roman"/>
          <w:sz w:val="24"/>
          <w:szCs w:val="24"/>
        </w:rPr>
        <w:t xml:space="preserve">студент группы № </w:t>
      </w:r>
      <w:r>
        <w:rPr>
          <w:rFonts w:ascii="Times New Roman" w:hAnsi="Times New Roman" w:cs="Times New Roman"/>
          <w:sz w:val="24"/>
          <w:szCs w:val="24"/>
        </w:rPr>
        <w:t>931825</w:t>
      </w:r>
    </w:p>
    <w:p w:rsidR="00213DEA" w:rsidRDefault="002B3C3B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28.85pt;margin-top:14.6pt;width:51.6pt;height:16.7pt;z-index:251661312;mso-width-relative:margin;mso-height-relative:margin" stroked="f">
            <v:textbox style="mso-next-textbox:#_x0000_s1027">
              <w:txbxContent>
                <w:p w:rsidR="00287775" w:rsidRPr="009B2A20" w:rsidRDefault="00287775" w:rsidP="00F579F7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B2A2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</w:t>
                  </w:r>
                </w:p>
              </w:txbxContent>
            </v:textbox>
          </v:shape>
        </w:pict>
      </w:r>
      <w:r w:rsidR="00213DEA">
        <w:rPr>
          <w:rFonts w:ascii="Times New Roman" w:hAnsi="Times New Roman" w:cs="Times New Roman"/>
          <w:sz w:val="24"/>
          <w:szCs w:val="24"/>
        </w:rPr>
        <w:t xml:space="preserve">________________ С.И. </w:t>
      </w:r>
      <w:proofErr w:type="spellStart"/>
      <w:r w:rsidR="00213DEA">
        <w:rPr>
          <w:rFonts w:ascii="Times New Roman" w:hAnsi="Times New Roman" w:cs="Times New Roman"/>
          <w:sz w:val="24"/>
          <w:szCs w:val="24"/>
        </w:rPr>
        <w:t>Разенков</w:t>
      </w:r>
      <w:proofErr w:type="spellEnd"/>
      <w:r w:rsidR="00213DEA" w:rsidRPr="00213D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DEA" w:rsidRDefault="00213DEA" w:rsidP="00F579F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F7ED5" w:rsidRDefault="00F579F7" w:rsidP="00F579F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«_____»________________20___</w:t>
      </w:r>
      <w:r w:rsidR="00213DEA" w:rsidRPr="00213DEA">
        <w:rPr>
          <w:rFonts w:ascii="Times New Roman" w:hAnsi="Times New Roman" w:cs="Times New Roman"/>
          <w:sz w:val="24"/>
          <w:szCs w:val="24"/>
        </w:rPr>
        <w:t>г.</w:t>
      </w: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  <w:sectPr w:rsidR="00D13171" w:rsidSect="00DC19ED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:rsidR="00D13171" w:rsidRDefault="00D13171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42365" w:rsidRPr="00C05D59" w:rsidRDefault="00142365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579F7" w:rsidRPr="00C05D59" w:rsidRDefault="00F579F7" w:rsidP="00F579F7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B1F59" w:rsidRPr="00F579F7" w:rsidRDefault="00586A2D" w:rsidP="00A74C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2022</w:t>
      </w:r>
      <w:r w:rsidR="00FB1F59">
        <w:rPr>
          <w:rFonts w:ascii="Times New Roman" w:hAnsi="Times New Roman" w:cs="Times New Roman"/>
          <w:sz w:val="24"/>
          <w:szCs w:val="24"/>
        </w:rPr>
        <w:br w:type="page"/>
      </w:r>
    </w:p>
    <w:p w:rsidR="00B915B5" w:rsidRPr="00162FDD" w:rsidRDefault="00B915B5" w:rsidP="00FB1F59">
      <w:pPr>
        <w:tabs>
          <w:tab w:val="left" w:leader="dot" w:pos="7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5B5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:rsidR="002D198A" w:rsidRPr="00623805" w:rsidRDefault="00F64ED7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E3319F"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3</w:t>
      </w:r>
    </w:p>
    <w:p w:rsidR="001F68B4" w:rsidRDefault="001F68B4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 w:rsidRPr="001F68B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Основные понятия и определения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 w:rsidR="00AE4316">
        <w:rPr>
          <w:rFonts w:ascii="Times New Roman" w:hAnsi="Times New Roman" w:cs="Times New Roman"/>
          <w:sz w:val="24"/>
          <w:szCs w:val="24"/>
        </w:rPr>
        <w:t>4</w:t>
      </w:r>
    </w:p>
    <w:p w:rsidR="0071321F" w:rsidRPr="001F68B4" w:rsidRDefault="0071321F" w:rsidP="001856D2">
      <w:pPr>
        <w:tabs>
          <w:tab w:val="right" w:leader="dot" w:pos="0"/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F6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Платформа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623805">
        <w:rPr>
          <w:rFonts w:ascii="Times New Roman" w:hAnsi="Times New Roman" w:cs="Times New Roman"/>
          <w:sz w:val="24"/>
          <w:szCs w:val="24"/>
        </w:rPr>
        <w:t>5</w:t>
      </w:r>
      <w:r w:rsidRPr="003B65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314915" w:rsidRPr="00A90E76" w:rsidRDefault="00314915" w:rsidP="00FB1F59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BC31D8">
        <w:rPr>
          <w:rFonts w:ascii="Times New Roman" w:hAnsi="Times New Roman" w:cs="Times New Roman"/>
          <w:sz w:val="24"/>
          <w:szCs w:val="24"/>
        </w:rPr>
        <w:tab/>
      </w:r>
    </w:p>
    <w:p w:rsidR="006E26E3" w:rsidRPr="006E26E3" w:rsidRDefault="00314915" w:rsidP="001856D2">
      <w:pPr>
        <w:tabs>
          <w:tab w:val="right" w:leader="dot" w:pos="709"/>
          <w:tab w:val="right" w:leader="dot" w:pos="9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="005D2C0E">
        <w:rPr>
          <w:rFonts w:ascii="Times New Roman" w:hAnsi="Times New Roman" w:cs="Times New Roman"/>
          <w:sz w:val="24"/>
          <w:szCs w:val="24"/>
        </w:rPr>
        <w:t xml:space="preserve"> использованных источников и</w:t>
      </w:r>
      <w:r>
        <w:rPr>
          <w:rFonts w:ascii="Times New Roman" w:hAnsi="Times New Roman" w:cs="Times New Roman"/>
          <w:sz w:val="24"/>
          <w:szCs w:val="24"/>
        </w:rPr>
        <w:t xml:space="preserve"> литературы</w:t>
      </w:r>
      <w:r w:rsidR="001856D2">
        <w:rPr>
          <w:rFonts w:ascii="Times New Roman" w:hAnsi="Times New Roman" w:cs="Times New Roman"/>
          <w:sz w:val="24"/>
          <w:szCs w:val="24"/>
        </w:rPr>
        <w:tab/>
      </w:r>
    </w:p>
    <w:p w:rsidR="00F519D8" w:rsidRPr="007809A7" w:rsidRDefault="00F519D8" w:rsidP="00614A15">
      <w:pPr>
        <w:spacing w:line="27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687ED5" w:rsidRPr="00623805" w:rsidRDefault="00687ED5" w:rsidP="009A5198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1F68B4" w:rsidRDefault="00F519D8" w:rsidP="007263F8">
      <w:pPr>
        <w:rPr>
          <w:rFonts w:ascii="Times New Roman" w:hAnsi="Times New Roman" w:cs="Times New Roman"/>
          <w:sz w:val="24"/>
          <w:szCs w:val="24"/>
        </w:rPr>
      </w:pPr>
      <w:r w:rsidRPr="007809A7">
        <w:rPr>
          <w:rFonts w:ascii="Times New Roman" w:hAnsi="Times New Roman" w:cs="Times New Roman"/>
          <w:sz w:val="24"/>
          <w:szCs w:val="24"/>
        </w:rPr>
        <w:br w:type="page"/>
      </w:r>
    </w:p>
    <w:p w:rsidR="001F68B4" w:rsidRDefault="005113AB" w:rsidP="001F68B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3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</w:t>
      </w:r>
      <w:r w:rsidR="001F68B4">
        <w:rPr>
          <w:rFonts w:ascii="Times New Roman" w:hAnsi="Times New Roman" w:cs="Times New Roman"/>
          <w:b/>
          <w:sz w:val="24"/>
          <w:szCs w:val="24"/>
        </w:rPr>
        <w:t>ОСНОВНЫЕ ПОНЯТИЯ И ОПРЕДЕЛЕНИЯ</w:t>
      </w:r>
    </w:p>
    <w:p w:rsidR="00E76F45" w:rsidRPr="00E76F45" w:rsidRDefault="00E54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Конечным автоматом</w:t>
      </w:r>
      <w:r w:rsidR="00E76F45" w:rsidRPr="00E76F45">
        <w:rPr>
          <w:rFonts w:ascii="Times New Roman" w:hAnsi="Times New Roman" w:cs="Times New Roman"/>
          <w:sz w:val="24"/>
          <w:szCs w:val="24"/>
        </w:rPr>
        <w:t xml:space="preserve"> </w:t>
      </w:r>
      <w:r w:rsidR="00E76F4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синхронная система с конечным входным алфавитом </w:t>
      </w:r>
      <m:oMath>
        <m:r>
          <w:rPr>
            <w:rFonts w:ascii="Cambria Math" w:hAnsi="Cambria Math" w:cs="Times New Roman"/>
            <w:sz w:val="24"/>
            <w:szCs w:val="24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54E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конечным выходным алфавитом </w:t>
      </w:r>
      <m:oMath>
        <m:r>
          <w:rPr>
            <w:rFonts w:ascii="Cambria Math" w:hAnsi="Cambria Math" w:cs="Times New Roman"/>
            <w:sz w:val="24"/>
            <w:szCs w:val="24"/>
          </w:rPr>
          <m:t>Z={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54E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конечным множеством состояний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двумя характеристическими функциями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E54E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sub>
        </m:sSub>
      </m:oMath>
      <w:r w:rsidR="00E76F45" w:rsidRPr="00E76F45">
        <w:rPr>
          <w:rFonts w:ascii="Times New Roman" w:hAnsi="Times New Roman" w:cs="Times New Roman"/>
          <w:sz w:val="24"/>
          <w:szCs w:val="24"/>
        </w:rPr>
        <w:t>:</w:t>
      </w:r>
    </w:p>
    <w:p w:rsidR="00E76F45" w:rsidRPr="00623805" w:rsidRDefault="002B3C3B" w:rsidP="00E76F45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</m:e>
        </m:d>
      </m:oMath>
      <w:r w:rsidR="00E76F45" w:rsidRPr="00623805">
        <w:rPr>
          <w:rFonts w:ascii="Times New Roman" w:hAnsi="Times New Roman" w:cs="Times New Roman"/>
          <w:sz w:val="24"/>
          <w:szCs w:val="24"/>
        </w:rPr>
        <w:t>,</w:t>
      </w:r>
    </w:p>
    <w:p w:rsidR="00E76F45" w:rsidRPr="00623805" w:rsidRDefault="002B3C3B" w:rsidP="00E76F45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ν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sub>
            </m:sSub>
          </m:e>
        </m:d>
      </m:oMath>
      <w:r w:rsidR="00E76F45" w:rsidRPr="00623805">
        <w:rPr>
          <w:rFonts w:ascii="Times New Roman" w:hAnsi="Times New Roman" w:cs="Times New Roman"/>
          <w:sz w:val="24"/>
          <w:szCs w:val="24"/>
        </w:rPr>
        <w:t>,</w:t>
      </w:r>
    </w:p>
    <w:p w:rsidR="00EA12D5" w:rsidRPr="00623805" w:rsidRDefault="00E76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</m:oMath>
      <w:r w:rsidRPr="00E76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</m:oMath>
      <w:r w:rsidRPr="00E76F4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соответственно входной символ, выходной символ и состояние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76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момент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(ν=1, 2, …)</m:t>
        </m:r>
      </m:oMath>
      <w:r w:rsidRPr="00E42A92">
        <w:rPr>
          <w:rFonts w:ascii="Times New Roman" w:hAnsi="Times New Roman" w:cs="Times New Roman"/>
          <w:sz w:val="24"/>
          <w:szCs w:val="24"/>
        </w:rPr>
        <w:t>[1]</w:t>
      </w:r>
      <w:r w:rsidRPr="00E76F45">
        <w:rPr>
          <w:rFonts w:ascii="Times New Roman" w:hAnsi="Times New Roman" w:cs="Times New Roman"/>
          <w:sz w:val="24"/>
          <w:szCs w:val="24"/>
        </w:rPr>
        <w:t>.</w:t>
      </w:r>
      <w:r w:rsidR="00E42A92" w:rsidRPr="00E42A92">
        <w:rPr>
          <w:rFonts w:ascii="Times New Roman" w:hAnsi="Times New Roman" w:cs="Times New Roman"/>
          <w:sz w:val="24"/>
          <w:szCs w:val="24"/>
        </w:rPr>
        <w:t xml:space="preserve"> </w:t>
      </w:r>
      <w:r w:rsidR="00E42A92">
        <w:rPr>
          <w:rFonts w:ascii="Times New Roman" w:hAnsi="Times New Roman" w:cs="Times New Roman"/>
          <w:sz w:val="24"/>
          <w:szCs w:val="24"/>
        </w:rPr>
        <w:t xml:space="preserve">Система называется синхронной, поскольку её переменные рассматриваются в дискретные моменты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sub>
        </m:sSub>
      </m:oMath>
      <w:r w:rsidR="00E42A92">
        <w:rPr>
          <w:rFonts w:ascii="Times New Roman" w:hAnsi="Times New Roman" w:cs="Times New Roman"/>
          <w:sz w:val="24"/>
          <w:szCs w:val="24"/>
        </w:rPr>
        <w:t xml:space="preserve"> и не зависят от </w:t>
      </w:r>
      <w:r w:rsidR="00E51337">
        <w:rPr>
          <w:rFonts w:ascii="Times New Roman" w:hAnsi="Times New Roman" w:cs="Times New Roman"/>
          <w:sz w:val="24"/>
          <w:szCs w:val="24"/>
        </w:rPr>
        <w:t xml:space="preserve">его текущего значения, а только от номера </w:t>
      </w:r>
      <m:oMath>
        <m:r>
          <w:rPr>
            <w:rFonts w:ascii="Cambria Math" w:hAnsi="Cambria Math" w:cs="Times New Roman"/>
            <w:sz w:val="24"/>
            <w:szCs w:val="24"/>
          </w:rPr>
          <m:t>ν</m:t>
        </m:r>
      </m:oMath>
      <w:r w:rsidR="00E51337">
        <w:rPr>
          <w:rFonts w:ascii="Times New Roman" w:hAnsi="Times New Roman" w:cs="Times New Roman"/>
          <w:sz w:val="24"/>
          <w:szCs w:val="24"/>
        </w:rPr>
        <w:t>.</w:t>
      </w:r>
    </w:p>
    <w:p w:rsidR="00D90EE2" w:rsidRDefault="00D90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называется полным или полностью определенным</w:t>
      </w:r>
      <w:r w:rsidRPr="00D90EE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детерминированным</w:t>
      </w:r>
      <w:r w:rsidRPr="00D90E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если области определения его характеристических функций совпадают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X×S</m:t>
        </m:r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противном случае автомат называется частичным</w:t>
      </w:r>
      <w:r w:rsidRPr="00D90EE2">
        <w:rPr>
          <w:rFonts w:ascii="Times New Roman" w:hAnsi="Times New Roman" w:cs="Times New Roman"/>
          <w:sz w:val="24"/>
          <w:szCs w:val="24"/>
        </w:rPr>
        <w:t xml:space="preserve"> [2].</w:t>
      </w:r>
      <w:r w:rsidR="00185025">
        <w:rPr>
          <w:rFonts w:ascii="Times New Roman" w:hAnsi="Times New Roman" w:cs="Times New Roman"/>
          <w:sz w:val="24"/>
          <w:szCs w:val="24"/>
        </w:rPr>
        <w:t xml:space="preserve"> В данной работе будут рассматриваться детерминированные конечные автоматы.</w:t>
      </w:r>
    </w:p>
    <w:p w:rsidR="00185025" w:rsidRDefault="00AF788C">
      <w:pPr>
        <w:rPr>
          <w:rFonts w:ascii="Times New Roman" w:hAnsi="Times New Roman" w:cs="Times New Roman"/>
          <w:sz w:val="24"/>
          <w:szCs w:val="24"/>
        </w:rPr>
      </w:pPr>
      <w:r w:rsidRPr="00EA12D5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Отношения переходов, классификация</w:t>
      </w:r>
    </w:p>
    <w:p w:rsidR="00185025" w:rsidRPr="00185025" w:rsidRDefault="00185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 называется приведенным, если любые два состояния в 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отличимы</w:t>
      </w:r>
      <w:proofErr w:type="spellEnd"/>
      <w:r w:rsidRPr="0018502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, т.е. существует такая последовательность входных символов, </w:t>
      </w:r>
      <w:r w:rsidR="005C0CAC">
        <w:rPr>
          <w:rFonts w:ascii="Times New Roman" w:hAnsi="Times New Roman" w:cs="Times New Roman"/>
          <w:sz w:val="24"/>
          <w:szCs w:val="24"/>
        </w:rPr>
        <w:t>при подаче</w:t>
      </w:r>
      <w:r>
        <w:rPr>
          <w:rFonts w:ascii="Times New Roman" w:hAnsi="Times New Roman" w:cs="Times New Roman"/>
          <w:sz w:val="24"/>
          <w:szCs w:val="24"/>
        </w:rPr>
        <w:t xml:space="preserve"> которой выходные </w:t>
      </w:r>
      <w:r w:rsidR="005C0CAC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 xml:space="preserve"> автомата, находившегося </w:t>
      </w:r>
      <w:r w:rsidR="005C0CAC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этих двух состояниях, будут разными.</w:t>
      </w:r>
    </w:p>
    <w:p w:rsidR="00D12784" w:rsidRDefault="00D12784" w:rsidP="00F6355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Пример. Рассмотрим конечный автомат</w:t>
      </w:r>
      <w:r w:rsidR="00B96BC4">
        <w:rPr>
          <w:rFonts w:ascii="Times New Roman" w:hAnsi="Times New Roman" w:cs="Times New Roman"/>
          <w:sz w:val="24"/>
          <w:szCs w:val="24"/>
        </w:rPr>
        <w:t>, описывающий поведение муравья.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BC4">
        <w:rPr>
          <w:rFonts w:ascii="Times New Roman" w:hAnsi="Times New Roman" w:cs="Times New Roman"/>
          <w:sz w:val="24"/>
          <w:szCs w:val="24"/>
        </w:rPr>
        <w:t>Входной алфавит автомата представляет собой множество всех 3-битных чисел. Каждый разряд числа, начиная со старшего, соответственно показывает и</w:t>
      </w:r>
      <w:r w:rsidR="00500852">
        <w:rPr>
          <w:rFonts w:ascii="Times New Roman" w:hAnsi="Times New Roman" w:cs="Times New Roman"/>
          <w:sz w:val="24"/>
          <w:szCs w:val="24"/>
        </w:rPr>
        <w:t>стинность утверждений: «у</w:t>
      </w:r>
      <w:r w:rsidR="001542C5">
        <w:rPr>
          <w:rFonts w:ascii="Times New Roman" w:hAnsi="Times New Roman" w:cs="Times New Roman"/>
          <w:sz w:val="24"/>
          <w:szCs w:val="24"/>
        </w:rPr>
        <w:t xml:space="preserve"> муравейника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листик</w:t>
      </w:r>
      <w:r w:rsidR="00500852">
        <w:rPr>
          <w:rFonts w:ascii="Times New Roman" w:hAnsi="Times New Roman" w:cs="Times New Roman"/>
          <w:sz w:val="24"/>
          <w:szCs w:val="24"/>
        </w:rPr>
        <w:t>», «</w:t>
      </w:r>
      <w:r w:rsidR="00B96BC4">
        <w:rPr>
          <w:rFonts w:ascii="Times New Roman" w:hAnsi="Times New Roman" w:cs="Times New Roman"/>
          <w:sz w:val="24"/>
          <w:szCs w:val="24"/>
        </w:rPr>
        <w:t>видит хищника».</w:t>
      </w:r>
      <w:r w:rsidR="001542C5">
        <w:rPr>
          <w:rFonts w:ascii="Times New Roman" w:hAnsi="Times New Roman" w:cs="Times New Roman"/>
          <w:sz w:val="24"/>
          <w:szCs w:val="24"/>
        </w:rPr>
        <w:t xml:space="preserve"> Выходной алфавит представляет собой множество 2-битных чисел, характеризующих скорость движения муравья. Множество состояний автомата следующее: «сидит в муравейнике», «ищет листик», «тащит листик», «убегает от хищника».</w:t>
      </w:r>
      <w:r w:rsidR="00DF633A">
        <w:rPr>
          <w:rFonts w:ascii="Times New Roman" w:hAnsi="Times New Roman" w:cs="Times New Roman"/>
          <w:sz w:val="24"/>
          <w:szCs w:val="24"/>
        </w:rPr>
        <w:t xml:space="preserve"> Сопоставим каждому состоянию соответственно числа от 0 до 3. Тогда получим следующий конечный автомат (рис. 1):</w:t>
      </w:r>
    </w:p>
    <w:p w:rsidR="00DF633A" w:rsidRDefault="00DF633A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84789" cy="2955014"/>
            <wp:effectExtent l="19050" t="0" r="0" b="0"/>
            <wp:docPr id="2" name="Рисунок 1" descr="C:\Users\semen\Downloads\ant_fs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\Downloads\ant_fsm.draw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52" cy="295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79" w:rsidRPr="00F86879" w:rsidRDefault="00287775" w:rsidP="00F868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Диаграмма</w:t>
      </w:r>
      <w:r w:rsidR="00F86879">
        <w:rPr>
          <w:rFonts w:ascii="Times New Roman" w:hAnsi="Times New Roman" w:cs="Times New Roman"/>
          <w:sz w:val="24"/>
          <w:szCs w:val="24"/>
        </w:rPr>
        <w:t xml:space="preserve"> переходов конечного автомата.</w:t>
      </w:r>
    </w:p>
    <w:p w:rsidR="00DF633A" w:rsidRDefault="00DF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Состояния на рисунке отмечены окружностями,</w:t>
      </w:r>
      <w:r w:rsidR="00F86879">
        <w:rPr>
          <w:rFonts w:ascii="Times New Roman" w:hAnsi="Times New Roman" w:cs="Times New Roman"/>
          <w:sz w:val="24"/>
          <w:szCs w:val="24"/>
        </w:rPr>
        <w:t xml:space="preserve"> представляющими собой вершины ориентированного графа,</w:t>
      </w:r>
      <w:r>
        <w:rPr>
          <w:rFonts w:ascii="Times New Roman" w:hAnsi="Times New Roman" w:cs="Times New Roman"/>
          <w:sz w:val="24"/>
          <w:szCs w:val="24"/>
        </w:rPr>
        <w:t xml:space="preserve"> а дуги отражают действие характеристических функций. Каждая дуга подписана входными значениями, вызывающими данный переход из одного состояния в другое, а также</w:t>
      </w:r>
      <w:r w:rsidR="00F86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получающим</w:t>
      </w:r>
      <w:r w:rsidR="00F8687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ся при этом </w:t>
      </w:r>
      <w:r w:rsidR="00F86879">
        <w:rPr>
          <w:rFonts w:ascii="Times New Roman" w:hAnsi="Times New Roman" w:cs="Times New Roman"/>
          <w:sz w:val="24"/>
          <w:szCs w:val="24"/>
        </w:rPr>
        <w:t xml:space="preserve">соответствующие </w:t>
      </w:r>
      <w:r>
        <w:rPr>
          <w:rFonts w:ascii="Times New Roman" w:hAnsi="Times New Roman" w:cs="Times New Roman"/>
          <w:sz w:val="24"/>
          <w:szCs w:val="24"/>
        </w:rPr>
        <w:t>выходны</w:t>
      </w:r>
      <w:r w:rsidR="00F8687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F8687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0510" w:rsidRDefault="006D0510" w:rsidP="006D051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п</w:t>
      </w:r>
      <w:r w:rsidR="00623805">
        <w:rPr>
          <w:rFonts w:ascii="Times New Roman" w:hAnsi="Times New Roman" w:cs="Times New Roman"/>
          <w:sz w:val="24"/>
          <w:szCs w:val="24"/>
        </w:rPr>
        <w:t xml:space="preserve">роверяющий тест для </w:t>
      </w:r>
      <w:r>
        <w:rPr>
          <w:rFonts w:ascii="Times New Roman" w:hAnsi="Times New Roman" w:cs="Times New Roman"/>
          <w:sz w:val="24"/>
          <w:szCs w:val="24"/>
        </w:rPr>
        <w:t xml:space="preserve">конечного автомата строится для модели «черного ящика», которая представляет собой тройку: эталон – конечный полностью определенный детерминированный приведённый инициальный автомат с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0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состояниями</w:t>
      </w:r>
      <w:r w:rsidRPr="006D051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область неисправности – множество конечных полностью определенных детерминированных инициальных автоматов с числом состояний не более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чем у эталонного автомата, и тем же выходным алфавитом</w:t>
      </w:r>
      <w:r w:rsidRPr="006D051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конформности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отношение эквивалентности.</w:t>
      </w:r>
    </w:p>
    <w:p w:rsidR="006D0510" w:rsidRDefault="006D0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Полным проверяющим тестом называется конечное множество входных последовательностей конечной длины, по реакциям на которые можно отличить всякую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неконформную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реализацию из области неисправности. Если проверяемый автомат на последовательности теста реагирует так же, как эталонный автомат, то гарантируется, что на все остальные последовательности он будет реагировать, как эталон.</w:t>
      </w:r>
    </w:p>
    <w:p w:rsidR="008C4FDD" w:rsidRPr="008C4FDD" w:rsidRDefault="008C4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Примерами методов построения проверяющих тестов являются метод Василевского (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C4F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Pr="008C4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Pr="008C4FDD">
        <w:rPr>
          <w:rFonts w:ascii="Times New Roman" w:hAnsi="Times New Roman" w:cs="Times New Roman"/>
          <w:sz w:val="24"/>
          <w:szCs w:val="24"/>
        </w:rPr>
        <w:t>.</w:t>
      </w:r>
    </w:p>
    <w:p w:rsidR="005113AB" w:rsidRPr="006D0510" w:rsidRDefault="001F68B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3AB" w:rsidRPr="00E54EE8" w:rsidRDefault="005113AB" w:rsidP="005113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EE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 xml:space="preserve">ПЛАТФОРМА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r w:rsidR="00EE6D7A" w:rsidRPr="000C0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4EE8">
        <w:rPr>
          <w:rFonts w:ascii="Times New Roman" w:hAnsi="Times New Roman" w:cs="Times New Roman"/>
          <w:b/>
          <w:sz w:val="24"/>
          <w:szCs w:val="24"/>
        </w:rPr>
        <w:t>5</w:t>
      </w:r>
    </w:p>
    <w:p w:rsidR="005113AB" w:rsidRPr="00DF7440" w:rsidRDefault="00DF74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DF7440"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программный комплекс для тестирования </w:t>
      </w:r>
      <w:r w:rsidR="009F75E1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F74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113AB" w:rsidRDefault="00511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6DCE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336DCE" w:rsidRDefault="00336D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6DCE" w:rsidRPr="001C2194" w:rsidRDefault="00336DCE" w:rsidP="00FB1F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2194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 И ЛИТЕРАТУРЫ</w:t>
      </w:r>
    </w:p>
    <w:p w:rsidR="000953F5" w:rsidRDefault="008029D8" w:rsidP="009040D5">
      <w:pPr>
        <w:rPr>
          <w:rFonts w:ascii="Times New Roman" w:hAnsi="Times New Roman" w:cs="Times New Roman"/>
          <w:sz w:val="24"/>
          <w:szCs w:val="24"/>
        </w:rPr>
      </w:pPr>
      <w:r w:rsidRPr="00C22EBB">
        <w:rPr>
          <w:rFonts w:ascii="Times New Roman" w:hAnsi="Times New Roman" w:cs="Times New Roman"/>
          <w:sz w:val="24"/>
          <w:szCs w:val="24"/>
        </w:rPr>
        <w:t>1</w:t>
      </w:r>
      <w:r w:rsidR="00C22EBB" w:rsidRPr="00C2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776" w:rsidRPr="00C22EBB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C22EBB">
        <w:rPr>
          <w:rFonts w:ascii="Times New Roman" w:hAnsi="Times New Roman" w:cs="Times New Roman"/>
          <w:sz w:val="24"/>
          <w:szCs w:val="24"/>
        </w:rPr>
        <w:t xml:space="preserve"> А. Введение в теорию конечных автоматов / А. </w:t>
      </w:r>
      <w:proofErr w:type="spellStart"/>
      <w:r w:rsidR="004D0776" w:rsidRPr="00C22EBB">
        <w:rPr>
          <w:rFonts w:ascii="Times New Roman" w:hAnsi="Times New Roman" w:cs="Times New Roman"/>
          <w:sz w:val="24"/>
          <w:szCs w:val="24"/>
        </w:rPr>
        <w:t>Гилл</w:t>
      </w:r>
      <w:proofErr w:type="spellEnd"/>
      <w:r w:rsidR="004D0776" w:rsidRPr="00C22EBB">
        <w:rPr>
          <w:rFonts w:ascii="Times New Roman" w:hAnsi="Times New Roman" w:cs="Times New Roman"/>
          <w:sz w:val="24"/>
          <w:szCs w:val="24"/>
        </w:rPr>
        <w:t>. – М.</w:t>
      </w:r>
      <w:proofErr w:type="gramStart"/>
      <w:r w:rsidR="004D0776" w:rsidRPr="00C22E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D0776" w:rsidRPr="00C22EBB">
        <w:rPr>
          <w:rFonts w:ascii="Times New Roman" w:hAnsi="Times New Roman" w:cs="Times New Roman"/>
          <w:sz w:val="24"/>
          <w:szCs w:val="24"/>
        </w:rPr>
        <w:t xml:space="preserve"> </w:t>
      </w:r>
      <w:r w:rsidR="00C22EBB" w:rsidRPr="00C22EBB">
        <w:rPr>
          <w:rFonts w:ascii="Times New Roman" w:hAnsi="Times New Roman" w:cs="Times New Roman"/>
          <w:sz w:val="24"/>
          <w:szCs w:val="24"/>
        </w:rPr>
        <w:t>Издательство Наука, 1966. – 272</w:t>
      </w:r>
      <w:r w:rsidR="004D0776" w:rsidRPr="00C22EBB">
        <w:rPr>
          <w:rFonts w:ascii="Times New Roman" w:hAnsi="Times New Roman" w:cs="Times New Roman"/>
          <w:sz w:val="24"/>
          <w:szCs w:val="24"/>
        </w:rPr>
        <w:t>с.</w:t>
      </w:r>
    </w:p>
    <w:p w:rsidR="00AF788C" w:rsidRPr="00AF788C" w:rsidRDefault="00AF788C" w:rsidP="009040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F7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88C">
        <w:rPr>
          <w:rFonts w:ascii="Times New Roman" w:hAnsi="Times New Roman" w:cs="Times New Roman"/>
          <w:sz w:val="24"/>
          <w:szCs w:val="24"/>
        </w:rPr>
        <w:t>Агибалов</w:t>
      </w:r>
      <w:proofErr w:type="spellEnd"/>
      <w:r w:rsidRPr="00AF788C">
        <w:rPr>
          <w:rFonts w:ascii="Times New Roman" w:hAnsi="Times New Roman" w:cs="Times New Roman"/>
          <w:sz w:val="24"/>
          <w:szCs w:val="24"/>
        </w:rPr>
        <w:t xml:space="preserve"> Г. П. Лекции по теории конечных автоматов / Г. П. </w:t>
      </w:r>
      <w:proofErr w:type="spellStart"/>
      <w:r w:rsidRPr="00AF788C">
        <w:rPr>
          <w:rFonts w:ascii="Times New Roman" w:hAnsi="Times New Roman" w:cs="Times New Roman"/>
          <w:sz w:val="24"/>
          <w:szCs w:val="24"/>
        </w:rPr>
        <w:t>Агибалов</w:t>
      </w:r>
      <w:proofErr w:type="spellEnd"/>
      <w:r w:rsidRPr="00AF788C">
        <w:rPr>
          <w:rFonts w:ascii="Times New Roman" w:hAnsi="Times New Roman" w:cs="Times New Roman"/>
          <w:sz w:val="24"/>
          <w:szCs w:val="24"/>
        </w:rPr>
        <w:t xml:space="preserve">, А. М. </w:t>
      </w:r>
      <w:proofErr w:type="spellStart"/>
      <w:r w:rsidRPr="00AF788C">
        <w:rPr>
          <w:rFonts w:ascii="Times New Roman" w:hAnsi="Times New Roman" w:cs="Times New Roman"/>
          <w:sz w:val="24"/>
          <w:szCs w:val="24"/>
        </w:rPr>
        <w:t>Оранов</w:t>
      </w:r>
      <w:proofErr w:type="spellEnd"/>
      <w:r w:rsidRPr="00AF788C">
        <w:rPr>
          <w:rFonts w:ascii="Times New Roman" w:hAnsi="Times New Roman" w:cs="Times New Roman"/>
          <w:sz w:val="24"/>
          <w:szCs w:val="24"/>
        </w:rPr>
        <w:t>. – Томск</w:t>
      </w:r>
      <w:proofErr w:type="gramStart"/>
      <w:r w:rsidRPr="00AF78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788C">
        <w:rPr>
          <w:rFonts w:ascii="Times New Roman" w:hAnsi="Times New Roman" w:cs="Times New Roman"/>
          <w:sz w:val="24"/>
          <w:szCs w:val="24"/>
        </w:rPr>
        <w:t xml:space="preserve"> Издательство ТГУ, 1984. – 185 </w:t>
      </w:r>
      <w:proofErr w:type="gramStart"/>
      <w:r w:rsidRPr="00AF788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F788C">
        <w:rPr>
          <w:rFonts w:ascii="Times New Roman" w:hAnsi="Times New Roman" w:cs="Times New Roman"/>
          <w:sz w:val="24"/>
          <w:szCs w:val="24"/>
        </w:rPr>
        <w:t>.</w:t>
      </w:r>
    </w:p>
    <w:p w:rsidR="0048424F" w:rsidRPr="00DF3477" w:rsidRDefault="00AF788C" w:rsidP="00FB1F5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AF788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3</w:t>
      </w:r>
      <w:r w:rsidR="00DF3477" w:rsidRPr="00DF34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F3477" w:rsidRPr="00DF34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JUnit</w:t>
      </w:r>
      <w:proofErr w:type="spellEnd"/>
      <w:r w:rsidR="00DF3477" w:rsidRPr="00DF347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5 User Guide </w:t>
      </w:r>
      <w:r w:rsid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– URL: </w:t>
      </w:r>
      <w:r w:rsidR="00DF3477" w:rsidRPr="00EA12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https://junit.org/junit5/docs/current/user-guide/#writing-tests-dynamic-tests</w:t>
      </w:r>
    </w:p>
    <w:sectPr w:rsidR="0048424F" w:rsidRPr="00DF3477" w:rsidSect="00D13171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775" w:rsidRDefault="00287775" w:rsidP="004667FD">
      <w:r>
        <w:separator/>
      </w:r>
    </w:p>
  </w:endnote>
  <w:endnote w:type="continuationSeparator" w:id="1">
    <w:p w:rsidR="00287775" w:rsidRDefault="00287775" w:rsidP="00466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35422"/>
      <w:docPartObj>
        <w:docPartGallery w:val="Page Numbers (Bottom of Page)"/>
        <w:docPartUnique/>
      </w:docPartObj>
    </w:sdtPr>
    <w:sdtContent>
      <w:p w:rsidR="00287775" w:rsidRDefault="00287775">
        <w:pPr>
          <w:pStyle w:val="a5"/>
          <w:jc w:val="center"/>
        </w:pPr>
        <w:fldSimple w:instr=" PAGE   \* MERGEFORMAT ">
          <w:r w:rsidR="009F75E1">
            <w:rPr>
              <w:noProof/>
            </w:rPr>
            <w:t>6</w:t>
          </w:r>
        </w:fldSimple>
      </w:p>
    </w:sdtContent>
  </w:sdt>
  <w:p w:rsidR="00287775" w:rsidRDefault="0028777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775" w:rsidRDefault="00287775" w:rsidP="004667FD">
      <w:r>
        <w:separator/>
      </w:r>
    </w:p>
  </w:footnote>
  <w:footnote w:type="continuationSeparator" w:id="1">
    <w:p w:rsidR="00287775" w:rsidRDefault="00287775" w:rsidP="004667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16A89"/>
    <w:multiLevelType w:val="hybridMultilevel"/>
    <w:tmpl w:val="D6FAF212"/>
    <w:lvl w:ilvl="0" w:tplc="2884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7AA8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814E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8A1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13EF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41C8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12E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C38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E28"/>
    <w:rsid w:val="00002B65"/>
    <w:rsid w:val="0000463E"/>
    <w:rsid w:val="00015439"/>
    <w:rsid w:val="00033DA4"/>
    <w:rsid w:val="00046813"/>
    <w:rsid w:val="00047828"/>
    <w:rsid w:val="0005132A"/>
    <w:rsid w:val="00056273"/>
    <w:rsid w:val="00070875"/>
    <w:rsid w:val="00094FFB"/>
    <w:rsid w:val="000953F5"/>
    <w:rsid w:val="000B51A4"/>
    <w:rsid w:val="000C0D1D"/>
    <w:rsid w:val="000C0F91"/>
    <w:rsid w:val="000C0FE1"/>
    <w:rsid w:val="000C21FB"/>
    <w:rsid w:val="000C27CC"/>
    <w:rsid w:val="000C7E21"/>
    <w:rsid w:val="000D2939"/>
    <w:rsid w:val="000E7E9D"/>
    <w:rsid w:val="000F25C9"/>
    <w:rsid w:val="000F31CC"/>
    <w:rsid w:val="001200C9"/>
    <w:rsid w:val="00124546"/>
    <w:rsid w:val="00125BF6"/>
    <w:rsid w:val="00133673"/>
    <w:rsid w:val="00142365"/>
    <w:rsid w:val="001470AD"/>
    <w:rsid w:val="0014740D"/>
    <w:rsid w:val="00150590"/>
    <w:rsid w:val="00153529"/>
    <w:rsid w:val="001542C5"/>
    <w:rsid w:val="00160ABE"/>
    <w:rsid w:val="00162FDD"/>
    <w:rsid w:val="001631A6"/>
    <w:rsid w:val="001743E7"/>
    <w:rsid w:val="00180D98"/>
    <w:rsid w:val="00183EFB"/>
    <w:rsid w:val="00185025"/>
    <w:rsid w:val="001856D2"/>
    <w:rsid w:val="00194EA8"/>
    <w:rsid w:val="001969D6"/>
    <w:rsid w:val="001A5ED3"/>
    <w:rsid w:val="001B3413"/>
    <w:rsid w:val="001B7288"/>
    <w:rsid w:val="001C2194"/>
    <w:rsid w:val="001C38E2"/>
    <w:rsid w:val="001C6974"/>
    <w:rsid w:val="001D1298"/>
    <w:rsid w:val="001D176C"/>
    <w:rsid w:val="001D5A8A"/>
    <w:rsid w:val="001E70FE"/>
    <w:rsid w:val="001F0680"/>
    <w:rsid w:val="001F4823"/>
    <w:rsid w:val="001F68B4"/>
    <w:rsid w:val="00204863"/>
    <w:rsid w:val="0020650A"/>
    <w:rsid w:val="002119AA"/>
    <w:rsid w:val="00213DEA"/>
    <w:rsid w:val="002240EC"/>
    <w:rsid w:val="00230D13"/>
    <w:rsid w:val="00234879"/>
    <w:rsid w:val="002503D7"/>
    <w:rsid w:val="00251F16"/>
    <w:rsid w:val="00257D9C"/>
    <w:rsid w:val="002739C8"/>
    <w:rsid w:val="002843E1"/>
    <w:rsid w:val="00287775"/>
    <w:rsid w:val="002B3C3B"/>
    <w:rsid w:val="002C307A"/>
    <w:rsid w:val="002D198A"/>
    <w:rsid w:val="002D34D1"/>
    <w:rsid w:val="002D6B99"/>
    <w:rsid w:val="002E1AC0"/>
    <w:rsid w:val="00307046"/>
    <w:rsid w:val="003075D5"/>
    <w:rsid w:val="00310A0D"/>
    <w:rsid w:val="00314915"/>
    <w:rsid w:val="00316F88"/>
    <w:rsid w:val="00317AD5"/>
    <w:rsid w:val="0032652C"/>
    <w:rsid w:val="003344F6"/>
    <w:rsid w:val="00336DCE"/>
    <w:rsid w:val="00337B00"/>
    <w:rsid w:val="00343512"/>
    <w:rsid w:val="003504BF"/>
    <w:rsid w:val="00367C1F"/>
    <w:rsid w:val="00373D81"/>
    <w:rsid w:val="00391456"/>
    <w:rsid w:val="003A4C26"/>
    <w:rsid w:val="003B6597"/>
    <w:rsid w:val="003B7425"/>
    <w:rsid w:val="003D195C"/>
    <w:rsid w:val="003D5917"/>
    <w:rsid w:val="003E31AA"/>
    <w:rsid w:val="003E45F8"/>
    <w:rsid w:val="003E6989"/>
    <w:rsid w:val="003F41A8"/>
    <w:rsid w:val="003F47C6"/>
    <w:rsid w:val="004267E1"/>
    <w:rsid w:val="004377D9"/>
    <w:rsid w:val="004560D4"/>
    <w:rsid w:val="00457FBF"/>
    <w:rsid w:val="004667FD"/>
    <w:rsid w:val="004747F6"/>
    <w:rsid w:val="00480870"/>
    <w:rsid w:val="0048424F"/>
    <w:rsid w:val="00490A92"/>
    <w:rsid w:val="004A26BF"/>
    <w:rsid w:val="004C16A4"/>
    <w:rsid w:val="004D0776"/>
    <w:rsid w:val="004D14E2"/>
    <w:rsid w:val="004F0A62"/>
    <w:rsid w:val="00500852"/>
    <w:rsid w:val="00505011"/>
    <w:rsid w:val="00505C5C"/>
    <w:rsid w:val="005113AB"/>
    <w:rsid w:val="0051777B"/>
    <w:rsid w:val="0054440B"/>
    <w:rsid w:val="00551BF0"/>
    <w:rsid w:val="00561E83"/>
    <w:rsid w:val="00577ED9"/>
    <w:rsid w:val="00586A2D"/>
    <w:rsid w:val="005900F2"/>
    <w:rsid w:val="00592552"/>
    <w:rsid w:val="00596F48"/>
    <w:rsid w:val="005A0081"/>
    <w:rsid w:val="005A6906"/>
    <w:rsid w:val="005C0CAC"/>
    <w:rsid w:val="005D2C0E"/>
    <w:rsid w:val="005E489F"/>
    <w:rsid w:val="00604EAB"/>
    <w:rsid w:val="00613D3C"/>
    <w:rsid w:val="00614A15"/>
    <w:rsid w:val="006227E2"/>
    <w:rsid w:val="00623805"/>
    <w:rsid w:val="00636B16"/>
    <w:rsid w:val="00650070"/>
    <w:rsid w:val="00681ED0"/>
    <w:rsid w:val="00687ED5"/>
    <w:rsid w:val="00696837"/>
    <w:rsid w:val="006A0D6E"/>
    <w:rsid w:val="006A293F"/>
    <w:rsid w:val="006B06AF"/>
    <w:rsid w:val="006C0D5B"/>
    <w:rsid w:val="006C122D"/>
    <w:rsid w:val="006D0510"/>
    <w:rsid w:val="006D1CCA"/>
    <w:rsid w:val="006E1095"/>
    <w:rsid w:val="006E2210"/>
    <w:rsid w:val="006E26E3"/>
    <w:rsid w:val="006E280B"/>
    <w:rsid w:val="006E2EFE"/>
    <w:rsid w:val="006F0C00"/>
    <w:rsid w:val="006F7ED5"/>
    <w:rsid w:val="0071321F"/>
    <w:rsid w:val="007159FD"/>
    <w:rsid w:val="00717856"/>
    <w:rsid w:val="007200BF"/>
    <w:rsid w:val="00722815"/>
    <w:rsid w:val="007245E7"/>
    <w:rsid w:val="007263F8"/>
    <w:rsid w:val="0075602C"/>
    <w:rsid w:val="0076266A"/>
    <w:rsid w:val="00770C9E"/>
    <w:rsid w:val="00771B5B"/>
    <w:rsid w:val="00772ED8"/>
    <w:rsid w:val="007809A7"/>
    <w:rsid w:val="00793806"/>
    <w:rsid w:val="00795554"/>
    <w:rsid w:val="00797037"/>
    <w:rsid w:val="007B1AB6"/>
    <w:rsid w:val="007B1BFB"/>
    <w:rsid w:val="007C41E9"/>
    <w:rsid w:val="007D6932"/>
    <w:rsid w:val="007E383F"/>
    <w:rsid w:val="007E6D41"/>
    <w:rsid w:val="007F5D15"/>
    <w:rsid w:val="008029D8"/>
    <w:rsid w:val="008115B2"/>
    <w:rsid w:val="00812961"/>
    <w:rsid w:val="008149D7"/>
    <w:rsid w:val="00817BC3"/>
    <w:rsid w:val="00821DB8"/>
    <w:rsid w:val="00835F25"/>
    <w:rsid w:val="00854EAE"/>
    <w:rsid w:val="00862292"/>
    <w:rsid w:val="00872735"/>
    <w:rsid w:val="00875A87"/>
    <w:rsid w:val="00880063"/>
    <w:rsid w:val="008838C6"/>
    <w:rsid w:val="00883AFD"/>
    <w:rsid w:val="00891732"/>
    <w:rsid w:val="00893CD6"/>
    <w:rsid w:val="0089466C"/>
    <w:rsid w:val="008A250E"/>
    <w:rsid w:val="008A6059"/>
    <w:rsid w:val="008C1714"/>
    <w:rsid w:val="008C4FDD"/>
    <w:rsid w:val="008D47C0"/>
    <w:rsid w:val="008E176E"/>
    <w:rsid w:val="008F1A45"/>
    <w:rsid w:val="008F405D"/>
    <w:rsid w:val="008F49EF"/>
    <w:rsid w:val="008F4FF5"/>
    <w:rsid w:val="008F5440"/>
    <w:rsid w:val="00902DE7"/>
    <w:rsid w:val="009040D5"/>
    <w:rsid w:val="009104E0"/>
    <w:rsid w:val="009130E6"/>
    <w:rsid w:val="00914E4F"/>
    <w:rsid w:val="00922F33"/>
    <w:rsid w:val="00923EC6"/>
    <w:rsid w:val="00946C21"/>
    <w:rsid w:val="00951E84"/>
    <w:rsid w:val="009535A1"/>
    <w:rsid w:val="0096058E"/>
    <w:rsid w:val="00967809"/>
    <w:rsid w:val="0097220A"/>
    <w:rsid w:val="009762D3"/>
    <w:rsid w:val="00986AF3"/>
    <w:rsid w:val="00992B28"/>
    <w:rsid w:val="00997291"/>
    <w:rsid w:val="009A1638"/>
    <w:rsid w:val="009A26F2"/>
    <w:rsid w:val="009A5198"/>
    <w:rsid w:val="009A5A05"/>
    <w:rsid w:val="009A7096"/>
    <w:rsid w:val="009A7607"/>
    <w:rsid w:val="009B1BC3"/>
    <w:rsid w:val="009B2A20"/>
    <w:rsid w:val="009B73D1"/>
    <w:rsid w:val="009D3404"/>
    <w:rsid w:val="009E3FBE"/>
    <w:rsid w:val="009E5ED1"/>
    <w:rsid w:val="009F2FE9"/>
    <w:rsid w:val="009F3800"/>
    <w:rsid w:val="009F4BD2"/>
    <w:rsid w:val="009F73D6"/>
    <w:rsid w:val="009F75E1"/>
    <w:rsid w:val="00A20473"/>
    <w:rsid w:val="00A236C7"/>
    <w:rsid w:val="00A23EF0"/>
    <w:rsid w:val="00A37139"/>
    <w:rsid w:val="00A4008F"/>
    <w:rsid w:val="00A466B6"/>
    <w:rsid w:val="00A66DE2"/>
    <w:rsid w:val="00A74C59"/>
    <w:rsid w:val="00A76FC9"/>
    <w:rsid w:val="00A8033F"/>
    <w:rsid w:val="00A83565"/>
    <w:rsid w:val="00A83C87"/>
    <w:rsid w:val="00A90E76"/>
    <w:rsid w:val="00A94104"/>
    <w:rsid w:val="00AA61E2"/>
    <w:rsid w:val="00AB5798"/>
    <w:rsid w:val="00AB71A9"/>
    <w:rsid w:val="00AC5A97"/>
    <w:rsid w:val="00AD0BD4"/>
    <w:rsid w:val="00AD713F"/>
    <w:rsid w:val="00AE4316"/>
    <w:rsid w:val="00AE4DB4"/>
    <w:rsid w:val="00AE7469"/>
    <w:rsid w:val="00AF236F"/>
    <w:rsid w:val="00AF3A6B"/>
    <w:rsid w:val="00AF788C"/>
    <w:rsid w:val="00B02796"/>
    <w:rsid w:val="00B05905"/>
    <w:rsid w:val="00B11178"/>
    <w:rsid w:val="00B13CDE"/>
    <w:rsid w:val="00B163B0"/>
    <w:rsid w:val="00B22992"/>
    <w:rsid w:val="00B23BCD"/>
    <w:rsid w:val="00B277E2"/>
    <w:rsid w:val="00B30A53"/>
    <w:rsid w:val="00B335DE"/>
    <w:rsid w:val="00B347BC"/>
    <w:rsid w:val="00B4161E"/>
    <w:rsid w:val="00B438EE"/>
    <w:rsid w:val="00B52473"/>
    <w:rsid w:val="00B530FC"/>
    <w:rsid w:val="00B54CB8"/>
    <w:rsid w:val="00B72027"/>
    <w:rsid w:val="00B72674"/>
    <w:rsid w:val="00B77DC7"/>
    <w:rsid w:val="00B840E4"/>
    <w:rsid w:val="00B915B5"/>
    <w:rsid w:val="00B96BC4"/>
    <w:rsid w:val="00BC2949"/>
    <w:rsid w:val="00BC31D8"/>
    <w:rsid w:val="00BC7830"/>
    <w:rsid w:val="00BD325D"/>
    <w:rsid w:val="00BD3B85"/>
    <w:rsid w:val="00BE1362"/>
    <w:rsid w:val="00BE3467"/>
    <w:rsid w:val="00C054AF"/>
    <w:rsid w:val="00C05D59"/>
    <w:rsid w:val="00C1198C"/>
    <w:rsid w:val="00C1359D"/>
    <w:rsid w:val="00C15EE7"/>
    <w:rsid w:val="00C21267"/>
    <w:rsid w:val="00C22EBB"/>
    <w:rsid w:val="00C24FEA"/>
    <w:rsid w:val="00C451FE"/>
    <w:rsid w:val="00C51376"/>
    <w:rsid w:val="00C52A03"/>
    <w:rsid w:val="00C67DE2"/>
    <w:rsid w:val="00C73566"/>
    <w:rsid w:val="00C854F7"/>
    <w:rsid w:val="00C85DFA"/>
    <w:rsid w:val="00C8728B"/>
    <w:rsid w:val="00CB3B74"/>
    <w:rsid w:val="00CC4362"/>
    <w:rsid w:val="00CD509F"/>
    <w:rsid w:val="00CE0785"/>
    <w:rsid w:val="00CE735D"/>
    <w:rsid w:val="00CF01ED"/>
    <w:rsid w:val="00CF103B"/>
    <w:rsid w:val="00D022D7"/>
    <w:rsid w:val="00D02B6A"/>
    <w:rsid w:val="00D07235"/>
    <w:rsid w:val="00D076DC"/>
    <w:rsid w:val="00D11209"/>
    <w:rsid w:val="00D12784"/>
    <w:rsid w:val="00D13171"/>
    <w:rsid w:val="00D254F9"/>
    <w:rsid w:val="00D428C7"/>
    <w:rsid w:val="00D45ECF"/>
    <w:rsid w:val="00D46393"/>
    <w:rsid w:val="00D53F22"/>
    <w:rsid w:val="00D60C39"/>
    <w:rsid w:val="00D63013"/>
    <w:rsid w:val="00D74388"/>
    <w:rsid w:val="00D85E28"/>
    <w:rsid w:val="00D86912"/>
    <w:rsid w:val="00D90EE2"/>
    <w:rsid w:val="00D9192B"/>
    <w:rsid w:val="00D94843"/>
    <w:rsid w:val="00D966C7"/>
    <w:rsid w:val="00D96997"/>
    <w:rsid w:val="00DA367C"/>
    <w:rsid w:val="00DB3967"/>
    <w:rsid w:val="00DB6F34"/>
    <w:rsid w:val="00DB73ED"/>
    <w:rsid w:val="00DC19ED"/>
    <w:rsid w:val="00DC6B07"/>
    <w:rsid w:val="00DD091F"/>
    <w:rsid w:val="00DD4C66"/>
    <w:rsid w:val="00DD5563"/>
    <w:rsid w:val="00DE54A9"/>
    <w:rsid w:val="00DE5C49"/>
    <w:rsid w:val="00DF07DF"/>
    <w:rsid w:val="00DF1DAB"/>
    <w:rsid w:val="00DF3477"/>
    <w:rsid w:val="00DF633A"/>
    <w:rsid w:val="00DF7440"/>
    <w:rsid w:val="00E037C0"/>
    <w:rsid w:val="00E10A1C"/>
    <w:rsid w:val="00E27948"/>
    <w:rsid w:val="00E3319F"/>
    <w:rsid w:val="00E35D54"/>
    <w:rsid w:val="00E3796E"/>
    <w:rsid w:val="00E42A92"/>
    <w:rsid w:val="00E51337"/>
    <w:rsid w:val="00E5468C"/>
    <w:rsid w:val="00E54D64"/>
    <w:rsid w:val="00E54EE8"/>
    <w:rsid w:val="00E60C26"/>
    <w:rsid w:val="00E611AC"/>
    <w:rsid w:val="00E61F8E"/>
    <w:rsid w:val="00E74346"/>
    <w:rsid w:val="00E7568A"/>
    <w:rsid w:val="00E76F45"/>
    <w:rsid w:val="00E86B5B"/>
    <w:rsid w:val="00E929FA"/>
    <w:rsid w:val="00E93E93"/>
    <w:rsid w:val="00EA12D5"/>
    <w:rsid w:val="00EB08CA"/>
    <w:rsid w:val="00EB1445"/>
    <w:rsid w:val="00EB50ED"/>
    <w:rsid w:val="00EC4253"/>
    <w:rsid w:val="00EC61B0"/>
    <w:rsid w:val="00EC6738"/>
    <w:rsid w:val="00ED0546"/>
    <w:rsid w:val="00ED7338"/>
    <w:rsid w:val="00EE1B4A"/>
    <w:rsid w:val="00EE311B"/>
    <w:rsid w:val="00EE6D7A"/>
    <w:rsid w:val="00EE7155"/>
    <w:rsid w:val="00F131A0"/>
    <w:rsid w:val="00F16676"/>
    <w:rsid w:val="00F23504"/>
    <w:rsid w:val="00F264E0"/>
    <w:rsid w:val="00F35733"/>
    <w:rsid w:val="00F40BD7"/>
    <w:rsid w:val="00F50CC6"/>
    <w:rsid w:val="00F519D8"/>
    <w:rsid w:val="00F541FC"/>
    <w:rsid w:val="00F579F7"/>
    <w:rsid w:val="00F6172C"/>
    <w:rsid w:val="00F63559"/>
    <w:rsid w:val="00F64ED7"/>
    <w:rsid w:val="00F67369"/>
    <w:rsid w:val="00F6753C"/>
    <w:rsid w:val="00F67543"/>
    <w:rsid w:val="00F86879"/>
    <w:rsid w:val="00F91439"/>
    <w:rsid w:val="00FB1F59"/>
    <w:rsid w:val="00FB25EC"/>
    <w:rsid w:val="00FB3A04"/>
    <w:rsid w:val="00FB5D56"/>
    <w:rsid w:val="00FD7495"/>
    <w:rsid w:val="00FF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1F"/>
  </w:style>
  <w:style w:type="paragraph" w:styleId="1">
    <w:name w:val="heading 1"/>
    <w:basedOn w:val="a"/>
    <w:next w:val="a"/>
    <w:link w:val="10"/>
    <w:uiPriority w:val="9"/>
    <w:qFormat/>
    <w:rsid w:val="00780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67FD"/>
  </w:style>
  <w:style w:type="paragraph" w:styleId="a5">
    <w:name w:val="footer"/>
    <w:basedOn w:val="a"/>
    <w:link w:val="a6"/>
    <w:uiPriority w:val="99"/>
    <w:unhideWhenUsed/>
    <w:rsid w:val="004667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7FD"/>
  </w:style>
  <w:style w:type="paragraph" w:styleId="a7">
    <w:name w:val="Balloon Text"/>
    <w:basedOn w:val="a"/>
    <w:link w:val="a8"/>
    <w:uiPriority w:val="99"/>
    <w:semiHidden/>
    <w:unhideWhenUsed/>
    <w:rsid w:val="00DC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19E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0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7809A7"/>
    <w:pPr>
      <w:spacing w:after="100"/>
      <w:jc w:val="center"/>
    </w:pPr>
    <w:rPr>
      <w:rFonts w:ascii="Times New Roman" w:hAnsi="Times New Roman"/>
      <w:b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809A7"/>
    <w:pPr>
      <w:spacing w:after="100"/>
      <w:ind w:left="220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7809A7"/>
    <w:pPr>
      <w:spacing w:after="100"/>
      <w:ind w:left="440"/>
    </w:pPr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7809A7"/>
    <w:pPr>
      <w:outlineLvl w:val="9"/>
    </w:pPr>
    <w:rPr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4808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902DE7"/>
    <w:rPr>
      <w:color w:val="808080"/>
    </w:rPr>
  </w:style>
  <w:style w:type="paragraph" w:styleId="ac">
    <w:name w:val="List Paragraph"/>
    <w:basedOn w:val="a"/>
    <w:uiPriority w:val="34"/>
    <w:qFormat/>
    <w:rsid w:val="00ED054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9E5ED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AB71A9"/>
    <w:rPr>
      <w:color w:val="0000FF" w:themeColor="hyperlink"/>
      <w:u w:val="single"/>
    </w:rPr>
  </w:style>
  <w:style w:type="character" w:customStyle="1" w:styleId="author">
    <w:name w:val="author"/>
    <w:basedOn w:val="a0"/>
    <w:rsid w:val="00DF3477"/>
  </w:style>
  <w:style w:type="character" w:styleId="af">
    <w:name w:val="FollowedHyperlink"/>
    <w:basedOn w:val="a0"/>
    <w:uiPriority w:val="99"/>
    <w:semiHidden/>
    <w:unhideWhenUsed/>
    <w:rsid w:val="00EA12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4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316DD-6D93-406A-9228-F1F243F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Pages>8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Семён Разенков</cp:lastModifiedBy>
  <cp:revision>300</cp:revision>
  <cp:lastPrinted>2021-06-07T11:21:00Z</cp:lastPrinted>
  <dcterms:created xsi:type="dcterms:W3CDTF">2021-05-25T10:36:00Z</dcterms:created>
  <dcterms:modified xsi:type="dcterms:W3CDTF">2021-11-23T03:19:00Z</dcterms:modified>
</cp:coreProperties>
</file>